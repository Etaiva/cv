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406BE" w14:textId="35DCB766" w:rsidR="005D6841" w:rsidRDefault="005D6841" w:rsidP="003A5B4B">
      <w:pPr>
        <w:jc w:val="right"/>
      </w:pPr>
      <w:r>
        <w:t xml:space="preserve">Etienne Pretorius  </w:t>
      </w:r>
    </w:p>
    <w:p w14:paraId="5B038967" w14:textId="338F7CE5" w:rsidR="005D6841" w:rsidRDefault="00007595" w:rsidP="003A5B4B">
      <w:pPr>
        <w:jc w:val="right"/>
      </w:pPr>
      <w:r>
        <w:t>Johannesburg</w:t>
      </w:r>
      <w:r w:rsidR="005D6841">
        <w:t xml:space="preserve">, </w:t>
      </w:r>
      <w:r>
        <w:t>GP, South Africa</w:t>
      </w:r>
      <w:r w:rsidR="00E6101F">
        <w:t xml:space="preserve"> | Durban, KZN, South Africa</w:t>
      </w:r>
      <w:r w:rsidR="005D6841">
        <w:t xml:space="preserve">  </w:t>
      </w:r>
    </w:p>
    <w:p w14:paraId="31BB2137" w14:textId="04CAF2FF" w:rsidR="005D6841" w:rsidRDefault="005D6841" w:rsidP="003A5B4B">
      <w:pPr>
        <w:jc w:val="right"/>
      </w:pPr>
      <w:r>
        <w:t xml:space="preserve">+27 82 513 6150 | </w:t>
      </w:r>
      <w:hyperlink r:id="rId5" w:history="1">
        <w:r w:rsidR="003A5B4B" w:rsidRPr="00A32628">
          <w:rPr>
            <w:rStyle w:val="Hyperlink"/>
          </w:rPr>
          <w:t>pretorius@xis.co.za</w:t>
        </w:r>
      </w:hyperlink>
      <w:r w:rsidR="003A5B4B">
        <w:t xml:space="preserve"> </w:t>
      </w:r>
      <w:r w:rsidR="004A1FE9">
        <w:t xml:space="preserve">| </w:t>
      </w:r>
      <w:r w:rsidR="004A1FE9">
        <w:fldChar w:fldCharType="begin"/>
      </w:r>
      <w:ins w:id="0" w:author="Etienne Pretorius" w:date="2024-10-09T09:11:00Z" w16du:dateUtc="2024-10-09T07:11:00Z">
        <w:r w:rsidR="004A1FE9">
          <w:instrText>HYPERLINK "</w:instrText>
        </w:r>
      </w:ins>
      <w:r w:rsidR="004A1FE9" w:rsidRPr="004A1FE9">
        <w:instrText>https://www.linkedin.com/in/etienne-pretorius/</w:instrText>
      </w:r>
      <w:ins w:id="1" w:author="Etienne Pretorius" w:date="2024-10-09T09:11:00Z" w16du:dateUtc="2024-10-09T07:11:00Z">
        <w:r w:rsidR="004A1FE9">
          <w:instrText>"</w:instrText>
        </w:r>
      </w:ins>
      <w:r w:rsidR="004A1FE9">
        <w:fldChar w:fldCharType="separate"/>
      </w:r>
      <w:r w:rsidR="004A1FE9" w:rsidRPr="003E4716">
        <w:rPr>
          <w:rStyle w:val="Hyperlink"/>
        </w:rPr>
        <w:t>https://www.linkedin.com/in/etienne-pretorius/</w:t>
      </w:r>
      <w:r w:rsidR="004A1FE9">
        <w:fldChar w:fldCharType="end"/>
      </w:r>
      <w:r w:rsidR="004A1FE9">
        <w:t xml:space="preserve"> </w:t>
      </w:r>
      <w:r>
        <w:t xml:space="preserve">  </w:t>
      </w:r>
    </w:p>
    <w:p w14:paraId="72F60AED" w14:textId="77777777" w:rsidR="005D6841" w:rsidRDefault="005D6841" w:rsidP="005D6841"/>
    <w:p w14:paraId="640E1F08" w14:textId="680DE989"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PROFESSIONAL SUMMARY  </w:t>
      </w:r>
    </w:p>
    <w:p w14:paraId="20759368" w14:textId="77777777" w:rsidR="009A4F08" w:rsidRPr="00F51226" w:rsidRDefault="009A4F08" w:rsidP="009A4F08">
      <w:pPr>
        <w:pStyle w:val="NormalWeb"/>
        <w:rPr>
          <w:rFonts w:ascii="Aptos" w:hAnsi="Aptos"/>
          <w:sz w:val="20"/>
          <w:szCs w:val="20"/>
        </w:rPr>
      </w:pPr>
      <w:r w:rsidRPr="00F51226">
        <w:rPr>
          <w:rFonts w:ascii="Aptos" w:hAnsi="Aptos"/>
          <w:sz w:val="20"/>
          <w:szCs w:val="20"/>
        </w:rPr>
        <w:t>As an experienced writer with over seven years of expertise in freelance technical writing, I have crafted comprehensive technical documentation, legal documents, business communications, and academic content for a diverse clientele. My work reflects a strong ability to translate complex information into clear, concise, and structured narratives, ensuring that technical and regulatory requirements are met while maintaining readability and engagement. I specialize in delivering high-quality content that supports business strategy, compliance, and stakeholder communication.</w:t>
      </w:r>
    </w:p>
    <w:p w14:paraId="59A4B61A" w14:textId="77777777" w:rsidR="009A4F08" w:rsidRPr="00F51226" w:rsidRDefault="009A4F08" w:rsidP="009A4F08">
      <w:pPr>
        <w:pStyle w:val="NormalWeb"/>
        <w:rPr>
          <w:rFonts w:ascii="Aptos" w:hAnsi="Aptos"/>
          <w:sz w:val="20"/>
          <w:szCs w:val="20"/>
        </w:rPr>
      </w:pPr>
      <w:r w:rsidRPr="00F51226">
        <w:rPr>
          <w:rFonts w:ascii="Aptos" w:hAnsi="Aptos"/>
          <w:sz w:val="20"/>
          <w:szCs w:val="20"/>
        </w:rPr>
        <w:t>With a solid background in HR and operations management, my writing is grounded in practical business knowledge, making it particularly effective in drafting contracts, regulatory documentation, and project management reports. This experience is further enhanced by my qualifications in business and law, equipping me with the analytical skills necessary to navigate complex legal and business frameworks.</w:t>
      </w:r>
    </w:p>
    <w:p w14:paraId="1EEADB90" w14:textId="77777777" w:rsidR="009A4F08" w:rsidRPr="00F51226" w:rsidRDefault="009A4F08" w:rsidP="009A4F08">
      <w:pPr>
        <w:pStyle w:val="NormalWeb"/>
        <w:rPr>
          <w:rFonts w:ascii="Aptos" w:hAnsi="Aptos"/>
          <w:sz w:val="20"/>
          <w:szCs w:val="20"/>
        </w:rPr>
      </w:pPr>
      <w:r w:rsidRPr="00F51226">
        <w:rPr>
          <w:rFonts w:ascii="Aptos" w:hAnsi="Aptos"/>
          <w:sz w:val="20"/>
          <w:szCs w:val="20"/>
        </w:rPr>
        <w:t>I am adept at working with cross-functional teams and managing projects that require a strategic approach to documentation and communication. My work spans various industries, ensuring versatility and adaptability to meet client needs in both technical and non-technical domains.</w:t>
      </w:r>
    </w:p>
    <w:p w14:paraId="22799338" w14:textId="18A33A4D"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KEY </w:t>
      </w:r>
      <w:r w:rsidR="00154B1E">
        <w:rPr>
          <w:b/>
          <w:bCs w:val="0"/>
          <w:sz w:val="24"/>
          <w:szCs w:val="28"/>
        </w:rPr>
        <w:t xml:space="preserve">SKILLS AND </w:t>
      </w:r>
      <w:r w:rsidRPr="005D6841">
        <w:rPr>
          <w:b/>
          <w:bCs w:val="0"/>
          <w:sz w:val="24"/>
          <w:szCs w:val="28"/>
        </w:rPr>
        <w:t xml:space="preserve">COMPETENCIES  </w:t>
      </w:r>
    </w:p>
    <w:p w14:paraId="5888C5F7" w14:textId="77777777" w:rsidR="00F51226" w:rsidRPr="00E6101F" w:rsidRDefault="00F51226" w:rsidP="000F44C5">
      <w:pPr>
        <w:pStyle w:val="ListParagraph"/>
        <w:numPr>
          <w:ilvl w:val="0"/>
          <w:numId w:val="9"/>
        </w:numPr>
        <w:rPr>
          <w:sz w:val="20"/>
          <w:szCs w:val="22"/>
        </w:rPr>
      </w:pPr>
      <w:r w:rsidRPr="00E6101F">
        <w:rPr>
          <w:i/>
          <w:iCs/>
          <w:sz w:val="20"/>
          <w:szCs w:val="22"/>
        </w:rPr>
        <w:t>Technical Writing:</w:t>
      </w:r>
      <w:r w:rsidRPr="00E6101F">
        <w:rPr>
          <w:sz w:val="20"/>
          <w:szCs w:val="22"/>
        </w:rPr>
        <w:t xml:space="preserve"> Technical documentation, information structuring, research skills</w:t>
      </w:r>
    </w:p>
    <w:p w14:paraId="121F88B9" w14:textId="77777777" w:rsidR="00F51226" w:rsidRPr="00E6101F" w:rsidRDefault="00F51226" w:rsidP="000F44C5">
      <w:pPr>
        <w:pStyle w:val="ListParagraph"/>
        <w:numPr>
          <w:ilvl w:val="0"/>
          <w:numId w:val="9"/>
        </w:numPr>
        <w:rPr>
          <w:sz w:val="20"/>
          <w:szCs w:val="22"/>
        </w:rPr>
      </w:pPr>
      <w:r w:rsidRPr="00E6101F">
        <w:rPr>
          <w:i/>
          <w:iCs/>
          <w:sz w:val="20"/>
          <w:szCs w:val="22"/>
        </w:rPr>
        <w:t>Legal Writing:</w:t>
      </w:r>
      <w:r w:rsidRPr="00E6101F">
        <w:rPr>
          <w:sz w:val="20"/>
          <w:szCs w:val="22"/>
        </w:rPr>
        <w:t xml:space="preserve"> Legal research, drafting legal documents, regulatory compliance</w:t>
      </w:r>
    </w:p>
    <w:p w14:paraId="5ECCDB93" w14:textId="77777777" w:rsidR="00F51226" w:rsidRPr="00E6101F" w:rsidRDefault="00F51226" w:rsidP="000F44C5">
      <w:pPr>
        <w:pStyle w:val="ListParagraph"/>
        <w:numPr>
          <w:ilvl w:val="0"/>
          <w:numId w:val="9"/>
        </w:numPr>
        <w:rPr>
          <w:sz w:val="20"/>
          <w:szCs w:val="22"/>
        </w:rPr>
      </w:pPr>
      <w:r w:rsidRPr="00E6101F">
        <w:rPr>
          <w:i/>
          <w:iCs/>
          <w:sz w:val="20"/>
          <w:szCs w:val="22"/>
        </w:rPr>
        <w:t>Business Writing:</w:t>
      </w:r>
      <w:r w:rsidRPr="00E6101F">
        <w:rPr>
          <w:sz w:val="20"/>
          <w:szCs w:val="22"/>
        </w:rPr>
        <w:t xml:space="preserve"> Strategic business communication, marketing materials, business proposals</w:t>
      </w:r>
    </w:p>
    <w:p w14:paraId="74108358" w14:textId="77777777" w:rsidR="00F51226" w:rsidRPr="00E6101F" w:rsidRDefault="00F51226" w:rsidP="000F44C5">
      <w:pPr>
        <w:pStyle w:val="ListParagraph"/>
        <w:numPr>
          <w:ilvl w:val="0"/>
          <w:numId w:val="9"/>
        </w:numPr>
        <w:rPr>
          <w:sz w:val="20"/>
          <w:szCs w:val="22"/>
        </w:rPr>
      </w:pPr>
      <w:r w:rsidRPr="00E6101F">
        <w:rPr>
          <w:i/>
          <w:iCs/>
          <w:sz w:val="20"/>
          <w:szCs w:val="22"/>
        </w:rPr>
        <w:t>Academic Writing:</w:t>
      </w:r>
      <w:r w:rsidRPr="00E6101F">
        <w:rPr>
          <w:sz w:val="20"/>
          <w:szCs w:val="22"/>
        </w:rPr>
        <w:t xml:space="preserve"> Critical thinking, peer review, citation, and formatting expertise</w:t>
      </w:r>
    </w:p>
    <w:p w14:paraId="388BCB38" w14:textId="77777777" w:rsidR="00F51226" w:rsidRPr="00E6101F" w:rsidRDefault="00F51226" w:rsidP="000F44C5">
      <w:pPr>
        <w:pStyle w:val="ListParagraph"/>
        <w:numPr>
          <w:ilvl w:val="0"/>
          <w:numId w:val="9"/>
        </w:numPr>
        <w:rPr>
          <w:sz w:val="20"/>
          <w:szCs w:val="22"/>
        </w:rPr>
      </w:pPr>
      <w:r w:rsidRPr="00E6101F">
        <w:rPr>
          <w:i/>
          <w:iCs/>
          <w:sz w:val="20"/>
          <w:szCs w:val="22"/>
        </w:rPr>
        <w:t>Copywriting:</w:t>
      </w:r>
      <w:r w:rsidRPr="00E6101F">
        <w:rPr>
          <w:sz w:val="20"/>
          <w:szCs w:val="22"/>
        </w:rPr>
        <w:t xml:space="preserve"> SEO knowledge, brand voice development, content strategy</w:t>
      </w:r>
    </w:p>
    <w:p w14:paraId="65FFEDBF" w14:textId="77777777" w:rsidR="00F51226" w:rsidRPr="00E6101F" w:rsidRDefault="00F51226" w:rsidP="000F44C5">
      <w:pPr>
        <w:pStyle w:val="ListParagraph"/>
        <w:numPr>
          <w:ilvl w:val="0"/>
          <w:numId w:val="9"/>
        </w:numPr>
        <w:rPr>
          <w:sz w:val="20"/>
          <w:szCs w:val="22"/>
        </w:rPr>
      </w:pPr>
      <w:r w:rsidRPr="00E6101F">
        <w:rPr>
          <w:i/>
          <w:iCs/>
          <w:sz w:val="20"/>
          <w:szCs w:val="22"/>
        </w:rPr>
        <w:t>Ghost-writing:</w:t>
      </w:r>
      <w:r w:rsidRPr="00E6101F">
        <w:rPr>
          <w:sz w:val="20"/>
          <w:szCs w:val="22"/>
        </w:rPr>
        <w:t xml:space="preserve"> Adaptability, discretion, and versatility in various styles</w:t>
      </w:r>
    </w:p>
    <w:p w14:paraId="0E4511C2" w14:textId="126895BF" w:rsidR="005D6841" w:rsidRPr="00F51226" w:rsidRDefault="00F51226" w:rsidP="000F44C5">
      <w:pPr>
        <w:pStyle w:val="ListParagraph"/>
        <w:numPr>
          <w:ilvl w:val="0"/>
          <w:numId w:val="9"/>
        </w:numPr>
        <w:rPr>
          <w:sz w:val="20"/>
          <w:szCs w:val="22"/>
        </w:rPr>
      </w:pPr>
      <w:r w:rsidRPr="00E6101F">
        <w:rPr>
          <w:i/>
          <w:iCs/>
          <w:sz w:val="20"/>
          <w:szCs w:val="22"/>
        </w:rPr>
        <w:t>Project Management:</w:t>
      </w:r>
      <w:r w:rsidRPr="00F51226">
        <w:rPr>
          <w:sz w:val="20"/>
          <w:szCs w:val="22"/>
        </w:rPr>
        <w:t xml:space="preserve"> Managing content development projects with attention to detail and deadlines</w:t>
      </w:r>
      <w:r w:rsidR="005D6841" w:rsidRPr="00F51226">
        <w:rPr>
          <w:sz w:val="20"/>
          <w:szCs w:val="22"/>
        </w:rPr>
        <w:t xml:space="preserve">  </w:t>
      </w:r>
    </w:p>
    <w:p w14:paraId="2D7A8AE1" w14:textId="0FD0C9A0"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WORK EXPERIENCE  </w:t>
      </w:r>
    </w:p>
    <w:p w14:paraId="763D0C4C" w14:textId="798EE768" w:rsidR="00457E41" w:rsidRPr="0084691F" w:rsidRDefault="005D6841" w:rsidP="00457E41">
      <w:pPr>
        <w:spacing w:before="120" w:after="120"/>
        <w:rPr>
          <w:b/>
          <w:bCs w:val="0"/>
          <w:sz w:val="20"/>
          <w:szCs w:val="22"/>
        </w:rPr>
      </w:pPr>
      <w:r w:rsidRPr="0084691F">
        <w:rPr>
          <w:b/>
          <w:bCs w:val="0"/>
          <w:sz w:val="20"/>
          <w:szCs w:val="22"/>
        </w:rPr>
        <w:t>Freelance</w:t>
      </w:r>
      <w:r w:rsidR="00457E41" w:rsidRPr="0084691F">
        <w:rPr>
          <w:b/>
          <w:bCs w:val="0"/>
          <w:sz w:val="20"/>
          <w:szCs w:val="22"/>
        </w:rPr>
        <w:t xml:space="preserve"> Writer</w:t>
      </w:r>
    </w:p>
    <w:p w14:paraId="1F0DBA6B" w14:textId="77777777" w:rsidR="00457E41" w:rsidRPr="0084691F" w:rsidRDefault="00457E41" w:rsidP="00457E41">
      <w:pPr>
        <w:spacing w:before="120" w:after="120"/>
        <w:rPr>
          <w:sz w:val="20"/>
          <w:szCs w:val="22"/>
        </w:rPr>
      </w:pPr>
      <w:r w:rsidRPr="0084691F">
        <w:rPr>
          <w:sz w:val="20"/>
          <w:szCs w:val="22"/>
        </w:rPr>
        <w:t>January 2017 – Present</w:t>
      </w:r>
    </w:p>
    <w:p w14:paraId="78C7713F" w14:textId="77777777" w:rsidR="00457E41" w:rsidRPr="0084691F" w:rsidRDefault="00457E41" w:rsidP="000F44C5">
      <w:pPr>
        <w:pStyle w:val="ListParagraph"/>
        <w:numPr>
          <w:ilvl w:val="0"/>
          <w:numId w:val="8"/>
        </w:numPr>
        <w:rPr>
          <w:sz w:val="18"/>
          <w:szCs w:val="20"/>
        </w:rPr>
      </w:pPr>
      <w:r w:rsidRPr="0084691F">
        <w:rPr>
          <w:sz w:val="20"/>
          <w:szCs w:val="22"/>
        </w:rPr>
        <w:t>Developed technical, legal, and business writing for clients across various industries.</w:t>
      </w:r>
    </w:p>
    <w:p w14:paraId="047BA9D3" w14:textId="77777777" w:rsidR="0084691F" w:rsidRPr="0084691F" w:rsidRDefault="00457E41" w:rsidP="000F44C5">
      <w:pPr>
        <w:pStyle w:val="ListParagraph"/>
        <w:numPr>
          <w:ilvl w:val="0"/>
          <w:numId w:val="8"/>
        </w:numPr>
        <w:spacing w:before="120" w:after="120"/>
        <w:rPr>
          <w:sz w:val="20"/>
          <w:szCs w:val="22"/>
        </w:rPr>
      </w:pPr>
      <w:r w:rsidRPr="0084691F">
        <w:rPr>
          <w:sz w:val="20"/>
          <w:szCs w:val="22"/>
        </w:rPr>
        <w:t>Managed complex writing projects, providing technical documentation, business plans, and academic papers.</w:t>
      </w:r>
    </w:p>
    <w:p w14:paraId="0AD014E4" w14:textId="22893324" w:rsidR="00457E41" w:rsidRPr="0084691F" w:rsidRDefault="00457E41" w:rsidP="000F44C5">
      <w:pPr>
        <w:pStyle w:val="ListParagraph"/>
        <w:numPr>
          <w:ilvl w:val="0"/>
          <w:numId w:val="8"/>
        </w:numPr>
        <w:spacing w:before="120" w:after="120"/>
        <w:rPr>
          <w:sz w:val="20"/>
          <w:szCs w:val="22"/>
        </w:rPr>
      </w:pPr>
      <w:r w:rsidRPr="0084691F">
        <w:rPr>
          <w:sz w:val="20"/>
          <w:szCs w:val="22"/>
        </w:rPr>
        <w:t>Produced high-quality content for regulatory submissions, HR documents, and strategic proposals.</w:t>
      </w:r>
    </w:p>
    <w:p w14:paraId="6BBE2274" w14:textId="77777777" w:rsidR="00457E41" w:rsidRPr="0084691F" w:rsidRDefault="00457E41" w:rsidP="00457E41">
      <w:pPr>
        <w:spacing w:before="120" w:after="120"/>
        <w:rPr>
          <w:b/>
          <w:bCs w:val="0"/>
          <w:sz w:val="20"/>
          <w:szCs w:val="22"/>
        </w:rPr>
      </w:pPr>
      <w:r w:rsidRPr="0084691F">
        <w:rPr>
          <w:b/>
          <w:bCs w:val="0"/>
          <w:sz w:val="20"/>
          <w:szCs w:val="22"/>
        </w:rPr>
        <w:t>Head of Human Resources – PBC Group (Pty) Ltd</w:t>
      </w:r>
    </w:p>
    <w:p w14:paraId="783C9BBF" w14:textId="77777777" w:rsidR="00457E41" w:rsidRPr="0084691F" w:rsidRDefault="00457E41" w:rsidP="00457E41">
      <w:pPr>
        <w:spacing w:before="120" w:after="120"/>
        <w:rPr>
          <w:sz w:val="20"/>
          <w:szCs w:val="22"/>
        </w:rPr>
      </w:pPr>
      <w:r w:rsidRPr="0084691F">
        <w:rPr>
          <w:sz w:val="20"/>
          <w:szCs w:val="22"/>
        </w:rPr>
        <w:t>January 2018 – Present</w:t>
      </w:r>
    </w:p>
    <w:p w14:paraId="0CD74F37" w14:textId="77777777" w:rsidR="00577C2B" w:rsidRPr="00577C2B" w:rsidRDefault="00577C2B" w:rsidP="00577C2B">
      <w:pPr>
        <w:spacing w:before="120" w:after="120"/>
        <w:rPr>
          <w:i/>
          <w:iCs/>
          <w:sz w:val="20"/>
          <w:szCs w:val="22"/>
        </w:rPr>
      </w:pPr>
      <w:r w:rsidRPr="00577C2B">
        <w:rPr>
          <w:i/>
          <w:iCs/>
          <w:sz w:val="20"/>
          <w:szCs w:val="22"/>
        </w:rPr>
        <w:t xml:space="preserve">Key Responsibilities:  </w:t>
      </w:r>
    </w:p>
    <w:p w14:paraId="3B06A249" w14:textId="03AC9984" w:rsidR="00577C2B" w:rsidRPr="000F44C5" w:rsidRDefault="00577C2B" w:rsidP="000F44C5">
      <w:pPr>
        <w:pStyle w:val="ListParagraph"/>
        <w:numPr>
          <w:ilvl w:val="0"/>
          <w:numId w:val="6"/>
        </w:numPr>
        <w:spacing w:before="120" w:after="120"/>
        <w:rPr>
          <w:sz w:val="20"/>
          <w:szCs w:val="22"/>
        </w:rPr>
      </w:pPr>
      <w:r w:rsidRPr="000F44C5">
        <w:rPr>
          <w:sz w:val="20"/>
          <w:szCs w:val="22"/>
        </w:rPr>
        <w:t xml:space="preserve">Managed HR systems, compliance, and talent management for clients ranging from 10 to over 400 employees.  </w:t>
      </w:r>
    </w:p>
    <w:p w14:paraId="088C91EE" w14:textId="2A7088FA" w:rsidR="00577C2B" w:rsidRPr="000F44C5" w:rsidRDefault="00577C2B" w:rsidP="000F44C5">
      <w:pPr>
        <w:pStyle w:val="ListParagraph"/>
        <w:numPr>
          <w:ilvl w:val="0"/>
          <w:numId w:val="6"/>
        </w:numPr>
        <w:spacing w:before="120" w:after="120"/>
        <w:rPr>
          <w:sz w:val="20"/>
          <w:szCs w:val="22"/>
        </w:rPr>
      </w:pPr>
      <w:r w:rsidRPr="000F44C5">
        <w:rPr>
          <w:sz w:val="20"/>
          <w:szCs w:val="22"/>
        </w:rPr>
        <w:lastRenderedPageBreak/>
        <w:t xml:space="preserve">Developed and implemented training programs, performance management systems, and organisational structures.  </w:t>
      </w:r>
    </w:p>
    <w:p w14:paraId="13C70EE9" w14:textId="77777777" w:rsidR="00577C2B" w:rsidRPr="00577C2B" w:rsidRDefault="00577C2B" w:rsidP="00577C2B">
      <w:pPr>
        <w:spacing w:before="120" w:after="120"/>
        <w:rPr>
          <w:i/>
          <w:iCs/>
          <w:sz w:val="20"/>
          <w:szCs w:val="22"/>
        </w:rPr>
      </w:pPr>
      <w:r w:rsidRPr="00577C2B">
        <w:rPr>
          <w:i/>
          <w:iCs/>
          <w:sz w:val="20"/>
          <w:szCs w:val="22"/>
        </w:rPr>
        <w:t xml:space="preserve">Achievements:  </w:t>
      </w:r>
    </w:p>
    <w:p w14:paraId="5693C401" w14:textId="7405F315" w:rsidR="00577C2B" w:rsidRPr="000F44C5" w:rsidRDefault="00577C2B" w:rsidP="000F44C5">
      <w:pPr>
        <w:pStyle w:val="ListParagraph"/>
        <w:numPr>
          <w:ilvl w:val="0"/>
          <w:numId w:val="4"/>
        </w:numPr>
        <w:spacing w:before="120" w:after="120"/>
        <w:rPr>
          <w:sz w:val="20"/>
          <w:szCs w:val="22"/>
        </w:rPr>
      </w:pPr>
      <w:r w:rsidRPr="000F44C5">
        <w:rPr>
          <w:sz w:val="20"/>
          <w:szCs w:val="22"/>
        </w:rPr>
        <w:t xml:space="preserve">Delivered successful HR audits for 95% of retainer clients.  </w:t>
      </w:r>
    </w:p>
    <w:p w14:paraId="7DD33F83" w14:textId="4291452B" w:rsidR="00577C2B" w:rsidRPr="000F44C5" w:rsidRDefault="00577C2B" w:rsidP="000F44C5">
      <w:pPr>
        <w:pStyle w:val="ListParagraph"/>
        <w:numPr>
          <w:ilvl w:val="0"/>
          <w:numId w:val="4"/>
        </w:numPr>
        <w:spacing w:before="120" w:after="120"/>
        <w:rPr>
          <w:sz w:val="20"/>
          <w:szCs w:val="22"/>
        </w:rPr>
      </w:pPr>
      <w:r w:rsidRPr="000F44C5">
        <w:rPr>
          <w:sz w:val="20"/>
          <w:szCs w:val="22"/>
        </w:rPr>
        <w:t xml:space="preserve">Achieved a 100% success rate at CCMA hearings.  </w:t>
      </w:r>
    </w:p>
    <w:p w14:paraId="67C8CA4A" w14:textId="494AE997" w:rsidR="00577C2B" w:rsidRPr="000F44C5" w:rsidRDefault="00577C2B" w:rsidP="000F44C5">
      <w:pPr>
        <w:pStyle w:val="ListParagraph"/>
        <w:numPr>
          <w:ilvl w:val="0"/>
          <w:numId w:val="4"/>
        </w:numPr>
        <w:spacing w:before="120" w:after="120"/>
        <w:rPr>
          <w:sz w:val="20"/>
          <w:szCs w:val="22"/>
        </w:rPr>
      </w:pPr>
      <w:r w:rsidRPr="000F44C5">
        <w:rPr>
          <w:sz w:val="20"/>
          <w:szCs w:val="22"/>
        </w:rPr>
        <w:t xml:space="preserve">Implemented employee wellness programs and competitive compensation plans.  </w:t>
      </w:r>
    </w:p>
    <w:p w14:paraId="5BA9EF11" w14:textId="2FF1BC12" w:rsidR="00457E41" w:rsidRPr="00592023" w:rsidRDefault="00457E41" w:rsidP="00577C2B">
      <w:pPr>
        <w:spacing w:before="120" w:after="120"/>
        <w:rPr>
          <w:b/>
          <w:bCs w:val="0"/>
          <w:sz w:val="20"/>
          <w:szCs w:val="22"/>
        </w:rPr>
      </w:pPr>
      <w:r w:rsidRPr="00592023">
        <w:rPr>
          <w:b/>
          <w:bCs w:val="0"/>
          <w:sz w:val="20"/>
          <w:szCs w:val="22"/>
        </w:rPr>
        <w:t xml:space="preserve">Senior Manufacturing Manager – </w:t>
      </w:r>
      <w:r w:rsidR="00592023">
        <w:rPr>
          <w:b/>
          <w:bCs w:val="0"/>
          <w:sz w:val="20"/>
          <w:szCs w:val="22"/>
        </w:rPr>
        <w:t>Various Corporate Companies</w:t>
      </w:r>
    </w:p>
    <w:p w14:paraId="3FF25B0A" w14:textId="77777777" w:rsidR="009A09A1" w:rsidRDefault="00457E41" w:rsidP="00457E41">
      <w:pPr>
        <w:spacing w:before="120" w:after="120"/>
        <w:rPr>
          <w:sz w:val="20"/>
          <w:szCs w:val="22"/>
        </w:rPr>
      </w:pPr>
      <w:r w:rsidRPr="0084691F">
        <w:rPr>
          <w:sz w:val="20"/>
          <w:szCs w:val="22"/>
        </w:rPr>
        <w:t xml:space="preserve">February </w:t>
      </w:r>
      <w:r w:rsidR="00326E77">
        <w:rPr>
          <w:sz w:val="20"/>
          <w:szCs w:val="22"/>
        </w:rPr>
        <w:t>1993</w:t>
      </w:r>
      <w:r w:rsidRPr="0084691F">
        <w:rPr>
          <w:sz w:val="20"/>
          <w:szCs w:val="22"/>
        </w:rPr>
        <w:t xml:space="preserve"> – March 2018</w:t>
      </w:r>
    </w:p>
    <w:p w14:paraId="25013FE8" w14:textId="77777777" w:rsidR="000106F3" w:rsidRPr="000106F3" w:rsidRDefault="000106F3" w:rsidP="000106F3">
      <w:pPr>
        <w:spacing w:before="120" w:after="120"/>
        <w:rPr>
          <w:i/>
          <w:iCs/>
          <w:sz w:val="20"/>
          <w:szCs w:val="22"/>
        </w:rPr>
      </w:pPr>
      <w:r w:rsidRPr="000106F3">
        <w:rPr>
          <w:i/>
          <w:iCs/>
          <w:sz w:val="20"/>
          <w:szCs w:val="22"/>
        </w:rPr>
        <w:t xml:space="preserve">Key Responsibilities:  </w:t>
      </w:r>
    </w:p>
    <w:p w14:paraId="3BFD6459"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Managed operations of four factories.</w:t>
      </w:r>
    </w:p>
    <w:p w14:paraId="02FF8599"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Overseeing production (multiple Production Managers reporting, maintenance, quality control, and inventory control, warehouse management of raw materials and finished goods, logistics management.</w:t>
      </w:r>
    </w:p>
    <w:p w14:paraId="1FB4FB34"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Controlling an operational budget to achieve year-on-year savings and increased production. </w:t>
      </w:r>
    </w:p>
    <w:p w14:paraId="7D15AB58"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Handled HR operations, including employee relations, training, organisational design, and ensuring legal compliance to align organisations with business goals. </w:t>
      </w:r>
    </w:p>
    <w:p w14:paraId="435B3B51"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Implementing production and cost control measures to boost efficiency. </w:t>
      </w:r>
    </w:p>
    <w:p w14:paraId="1DFF5F14" w14:textId="77777777" w:rsidR="000106F3" w:rsidRPr="000106F3" w:rsidRDefault="000106F3" w:rsidP="000106F3">
      <w:pPr>
        <w:spacing w:before="120" w:after="120"/>
        <w:rPr>
          <w:i/>
          <w:iCs/>
          <w:sz w:val="20"/>
          <w:szCs w:val="22"/>
        </w:rPr>
      </w:pPr>
      <w:r w:rsidRPr="000106F3">
        <w:rPr>
          <w:i/>
          <w:iCs/>
          <w:sz w:val="20"/>
          <w:szCs w:val="22"/>
        </w:rPr>
        <w:t xml:space="preserve">Achievements:  </w:t>
      </w:r>
    </w:p>
    <w:p w14:paraId="68EF5522"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Successfully reduced operational expenditure by R10 million (14.25% savings).</w:t>
      </w:r>
    </w:p>
    <w:p w14:paraId="40A1F582"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increased manufacturing capacity by 25% annually. </w:t>
      </w:r>
    </w:p>
    <w:p w14:paraId="2054553E"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Improved first-time-right quality by 75%. </w:t>
      </w:r>
    </w:p>
    <w:p w14:paraId="5E56FD45"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Reduced the reject rate to under 1%. </w:t>
      </w:r>
    </w:p>
    <w:p w14:paraId="4A3F206D"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Managed HR for clients with up to 400 employees. </w:t>
      </w:r>
    </w:p>
    <w:p w14:paraId="72CBBFB3"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Achieved a 100% success rate at CCMA hearings. </w:t>
      </w:r>
    </w:p>
    <w:p w14:paraId="0D862885"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Reduced distressed inventory to meet global standards and managed a warehouse valued at R68 million to R70 million. </w:t>
      </w:r>
    </w:p>
    <w:p w14:paraId="6ECD3EC5"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Increased productivity to over 60 kilograms per man-hour.  </w:t>
      </w:r>
    </w:p>
    <w:p w14:paraId="52EDFE35"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Maintained a reject rate of less than 1% for all production. </w:t>
      </w:r>
    </w:p>
    <w:p w14:paraId="0F3E0DCD"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Implemented lean manufacturing processes and world class manufacturing standards including 5S.</w:t>
      </w:r>
    </w:p>
    <w:p w14:paraId="5AA41D14" w14:textId="77777777" w:rsidR="000106F3" w:rsidRPr="000106F3" w:rsidRDefault="000106F3" w:rsidP="000106F3">
      <w:pPr>
        <w:pStyle w:val="ListParagraph"/>
        <w:numPr>
          <w:ilvl w:val="0"/>
          <w:numId w:val="1"/>
        </w:numPr>
        <w:spacing w:before="120" w:after="120"/>
        <w:rPr>
          <w:sz w:val="20"/>
          <w:szCs w:val="22"/>
        </w:rPr>
      </w:pPr>
      <w:r w:rsidRPr="000106F3">
        <w:rPr>
          <w:sz w:val="20"/>
          <w:szCs w:val="22"/>
        </w:rPr>
        <w:t xml:space="preserve">Implemented a three-shift system including union negotiations. </w:t>
      </w:r>
    </w:p>
    <w:p w14:paraId="03F644FC" w14:textId="72BF5AD0" w:rsidR="00D760B1" w:rsidRPr="000106F3" w:rsidRDefault="000106F3" w:rsidP="000106F3">
      <w:pPr>
        <w:pStyle w:val="ListParagraph"/>
        <w:numPr>
          <w:ilvl w:val="0"/>
          <w:numId w:val="1"/>
        </w:numPr>
        <w:spacing w:before="120" w:after="120"/>
        <w:rPr>
          <w:sz w:val="20"/>
          <w:szCs w:val="22"/>
        </w:rPr>
      </w:pPr>
      <w:r w:rsidRPr="000106F3">
        <w:rPr>
          <w:sz w:val="20"/>
          <w:szCs w:val="22"/>
        </w:rPr>
        <w:t>Commissioned new production equipment and redesigned production flow, leading to significant improvements in operational efficiency.</w:t>
      </w:r>
    </w:p>
    <w:p w14:paraId="72C01699" w14:textId="6D1D04BC"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EDUCATION  </w:t>
      </w:r>
    </w:p>
    <w:p w14:paraId="4E2FE052" w14:textId="3CA4592E" w:rsidR="005D6841" w:rsidRPr="000F44C5" w:rsidRDefault="005D6841" w:rsidP="000F44C5">
      <w:pPr>
        <w:pStyle w:val="ListParagraph"/>
        <w:numPr>
          <w:ilvl w:val="0"/>
          <w:numId w:val="2"/>
        </w:numPr>
        <w:rPr>
          <w:sz w:val="20"/>
          <w:szCs w:val="22"/>
        </w:rPr>
      </w:pPr>
      <w:r w:rsidRPr="000F44C5">
        <w:rPr>
          <w:sz w:val="20"/>
          <w:szCs w:val="22"/>
        </w:rPr>
        <w:t xml:space="preserve">Master of Business Administration (MBA), Henley Business School (2010)  </w:t>
      </w:r>
    </w:p>
    <w:p w14:paraId="1DBD83A1" w14:textId="54916516" w:rsidR="005D6841" w:rsidRPr="000F44C5" w:rsidRDefault="005D6841" w:rsidP="000F44C5">
      <w:pPr>
        <w:pStyle w:val="ListParagraph"/>
        <w:numPr>
          <w:ilvl w:val="0"/>
          <w:numId w:val="2"/>
        </w:numPr>
        <w:rPr>
          <w:sz w:val="20"/>
          <w:szCs w:val="22"/>
        </w:rPr>
      </w:pPr>
      <w:r w:rsidRPr="000F44C5">
        <w:rPr>
          <w:sz w:val="20"/>
          <w:szCs w:val="22"/>
        </w:rPr>
        <w:t xml:space="preserve">Bachelor of Laws (LLB), University of South Africa (2020)  </w:t>
      </w:r>
    </w:p>
    <w:p w14:paraId="0A6F892A" w14:textId="54F19E3C" w:rsidR="005D6841" w:rsidRPr="000F44C5" w:rsidRDefault="005D6841" w:rsidP="000F44C5">
      <w:pPr>
        <w:pStyle w:val="ListParagraph"/>
        <w:numPr>
          <w:ilvl w:val="0"/>
          <w:numId w:val="2"/>
        </w:numPr>
        <w:rPr>
          <w:sz w:val="20"/>
          <w:szCs w:val="22"/>
        </w:rPr>
      </w:pPr>
      <w:r w:rsidRPr="000F44C5">
        <w:rPr>
          <w:sz w:val="20"/>
          <w:szCs w:val="22"/>
        </w:rPr>
        <w:t xml:space="preserve">BTech in Production Management, Durban University of Technology (2002)  </w:t>
      </w:r>
    </w:p>
    <w:p w14:paraId="73EDC348" w14:textId="35CBA7CB" w:rsidR="005D6841" w:rsidRPr="000F44C5" w:rsidRDefault="005D6841" w:rsidP="000F44C5">
      <w:pPr>
        <w:pStyle w:val="ListParagraph"/>
        <w:numPr>
          <w:ilvl w:val="0"/>
          <w:numId w:val="2"/>
        </w:numPr>
        <w:rPr>
          <w:sz w:val="20"/>
          <w:szCs w:val="22"/>
        </w:rPr>
      </w:pPr>
      <w:r w:rsidRPr="000F44C5">
        <w:rPr>
          <w:sz w:val="20"/>
          <w:szCs w:val="22"/>
        </w:rPr>
        <w:t xml:space="preserve">Higher National Diploma in Production Management, Natal Technikon (1998)  </w:t>
      </w:r>
    </w:p>
    <w:p w14:paraId="04A28C25" w14:textId="234C3543" w:rsidR="005D6841" w:rsidRPr="000F44C5" w:rsidRDefault="005D6841" w:rsidP="000F44C5">
      <w:pPr>
        <w:pStyle w:val="ListParagraph"/>
        <w:numPr>
          <w:ilvl w:val="0"/>
          <w:numId w:val="2"/>
        </w:numPr>
        <w:rPr>
          <w:sz w:val="20"/>
          <w:szCs w:val="22"/>
        </w:rPr>
      </w:pPr>
      <w:r w:rsidRPr="000F44C5">
        <w:rPr>
          <w:sz w:val="20"/>
          <w:szCs w:val="22"/>
        </w:rPr>
        <w:t xml:space="preserve">Matric, New Forest High School (1988)  </w:t>
      </w:r>
    </w:p>
    <w:p w14:paraId="6AE70D0E" w14:textId="0D097971" w:rsidR="005D6841" w:rsidRPr="005D6841" w:rsidRDefault="005D6841" w:rsidP="00154B1E">
      <w:pPr>
        <w:shd w:val="clear" w:color="auto" w:fill="C6D9F1" w:themeFill="text2" w:themeFillTint="33"/>
        <w:spacing w:before="120" w:after="240"/>
        <w:rPr>
          <w:b/>
          <w:bCs w:val="0"/>
          <w:sz w:val="24"/>
          <w:szCs w:val="28"/>
        </w:rPr>
      </w:pPr>
      <w:r w:rsidRPr="005D6841">
        <w:rPr>
          <w:b/>
          <w:bCs w:val="0"/>
          <w:sz w:val="24"/>
          <w:szCs w:val="28"/>
        </w:rPr>
        <w:t xml:space="preserve">CERTIFICATIONS  </w:t>
      </w:r>
    </w:p>
    <w:p w14:paraId="3CECB2F8" w14:textId="3CDD7152" w:rsidR="005D6841" w:rsidRPr="000F44C5" w:rsidRDefault="005D6841" w:rsidP="000F44C5">
      <w:pPr>
        <w:pStyle w:val="ListParagraph"/>
        <w:numPr>
          <w:ilvl w:val="0"/>
          <w:numId w:val="10"/>
        </w:numPr>
        <w:rPr>
          <w:sz w:val="20"/>
          <w:szCs w:val="22"/>
        </w:rPr>
      </w:pPr>
      <w:r w:rsidRPr="000F44C5">
        <w:rPr>
          <w:sz w:val="20"/>
          <w:szCs w:val="22"/>
        </w:rPr>
        <w:t xml:space="preserve">Generative AI Fundamentals, Google Cloud (October 2023)  </w:t>
      </w:r>
    </w:p>
    <w:p w14:paraId="5F9AA8B0" w14:textId="148051E1" w:rsidR="005D6841" w:rsidRPr="000F44C5" w:rsidRDefault="005D6841" w:rsidP="000F44C5">
      <w:pPr>
        <w:pStyle w:val="ListParagraph"/>
        <w:numPr>
          <w:ilvl w:val="0"/>
          <w:numId w:val="10"/>
        </w:numPr>
        <w:rPr>
          <w:sz w:val="20"/>
          <w:szCs w:val="22"/>
        </w:rPr>
      </w:pPr>
      <w:r w:rsidRPr="000F44C5">
        <w:rPr>
          <w:sz w:val="20"/>
          <w:szCs w:val="22"/>
        </w:rPr>
        <w:t xml:space="preserve">Responsible AI, Google Cloud (October 2023)  </w:t>
      </w:r>
    </w:p>
    <w:p w14:paraId="4B46448C" w14:textId="37FE36E7" w:rsidR="005D6841" w:rsidRPr="000F44C5" w:rsidRDefault="005D6841" w:rsidP="000F44C5">
      <w:pPr>
        <w:pStyle w:val="ListParagraph"/>
        <w:numPr>
          <w:ilvl w:val="0"/>
          <w:numId w:val="10"/>
        </w:numPr>
        <w:rPr>
          <w:sz w:val="20"/>
          <w:szCs w:val="22"/>
        </w:rPr>
      </w:pPr>
      <w:r w:rsidRPr="000F44C5">
        <w:rPr>
          <w:sz w:val="20"/>
          <w:szCs w:val="22"/>
        </w:rPr>
        <w:t xml:space="preserve">Managing Project Stakeholders, LinkedIn (June 2022)  </w:t>
      </w:r>
    </w:p>
    <w:p w14:paraId="561F6C38" w14:textId="0E28F618" w:rsidR="00F57F15" w:rsidRPr="000F44C5" w:rsidRDefault="00F57F15" w:rsidP="000F44C5">
      <w:pPr>
        <w:pStyle w:val="ListParagraph"/>
        <w:numPr>
          <w:ilvl w:val="0"/>
          <w:numId w:val="10"/>
        </w:numPr>
        <w:rPr>
          <w:sz w:val="20"/>
          <w:szCs w:val="22"/>
        </w:rPr>
      </w:pPr>
      <w:r w:rsidRPr="000F44C5">
        <w:rPr>
          <w:sz w:val="20"/>
          <w:szCs w:val="22"/>
        </w:rPr>
        <w:lastRenderedPageBreak/>
        <w:t xml:space="preserve">Applying AI Principles, Google Cloud (October 2023)  </w:t>
      </w:r>
    </w:p>
    <w:p w14:paraId="61C09C2E" w14:textId="17DC1478" w:rsidR="005D6841" w:rsidRPr="000F44C5" w:rsidRDefault="00F57F15" w:rsidP="000F44C5">
      <w:pPr>
        <w:pStyle w:val="ListParagraph"/>
        <w:numPr>
          <w:ilvl w:val="0"/>
          <w:numId w:val="10"/>
        </w:numPr>
        <w:rPr>
          <w:sz w:val="20"/>
          <w:szCs w:val="22"/>
        </w:rPr>
      </w:pPr>
      <w:r w:rsidRPr="000F44C5">
        <w:rPr>
          <w:sz w:val="20"/>
          <w:szCs w:val="22"/>
        </w:rPr>
        <w:t xml:space="preserve">Introduction to Large Language Models, Google Cloud (June 2023)  </w:t>
      </w:r>
    </w:p>
    <w:p w14:paraId="25CBAADA" w14:textId="77777777" w:rsidR="005D6841" w:rsidRDefault="005D6841" w:rsidP="005D6841"/>
    <w:sectPr w:rsidR="005D6841" w:rsidSect="00795C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19B4"/>
    <w:multiLevelType w:val="hybridMultilevel"/>
    <w:tmpl w:val="AA3432B4"/>
    <w:lvl w:ilvl="0" w:tplc="96FA5FF4">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E2A0CF6"/>
    <w:multiLevelType w:val="hybridMultilevel"/>
    <w:tmpl w:val="CF767418"/>
    <w:lvl w:ilvl="0" w:tplc="96FA5FF4">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0E3C5039"/>
    <w:multiLevelType w:val="hybridMultilevel"/>
    <w:tmpl w:val="E30824B0"/>
    <w:lvl w:ilvl="0" w:tplc="96FA5FF4">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236A5884"/>
    <w:multiLevelType w:val="hybridMultilevel"/>
    <w:tmpl w:val="3E0A7BEC"/>
    <w:lvl w:ilvl="0" w:tplc="96FA5FF4">
      <w:start w:val="1"/>
      <w:numFmt w:val="bullet"/>
      <w:lvlText w:val=""/>
      <w:lvlJc w:val="left"/>
      <w:pPr>
        <w:ind w:left="360" w:hanging="360"/>
      </w:pPr>
      <w:rPr>
        <w:rFonts w:ascii="Symbol" w:hAnsi="Symbol" w:hint="default"/>
      </w:rPr>
    </w:lvl>
    <w:lvl w:ilvl="1" w:tplc="7D2EABEA">
      <w:numFmt w:val="bullet"/>
      <w:lvlText w:val="-"/>
      <w:lvlJc w:val="left"/>
      <w:pPr>
        <w:ind w:left="1080" w:hanging="360"/>
      </w:pPr>
      <w:rPr>
        <w:rFonts w:ascii="Aptos" w:eastAsiaTheme="minorHAnsi" w:hAnsi="Aptos" w:cs="Aria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6F054A4"/>
    <w:multiLevelType w:val="hybridMultilevel"/>
    <w:tmpl w:val="B3F673FE"/>
    <w:lvl w:ilvl="0" w:tplc="96FA5FF4">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3D8140ED"/>
    <w:multiLevelType w:val="hybridMultilevel"/>
    <w:tmpl w:val="CA0A89C2"/>
    <w:lvl w:ilvl="0" w:tplc="A9722DDC">
      <w:numFmt w:val="bullet"/>
      <w:lvlText w:val="-"/>
      <w:lvlJc w:val="left"/>
      <w:pPr>
        <w:ind w:left="720" w:hanging="360"/>
      </w:pPr>
      <w:rPr>
        <w:rFonts w:ascii="Aptos" w:eastAsiaTheme="minorHAnsi" w:hAnsi="Apto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291298F"/>
    <w:multiLevelType w:val="hybridMultilevel"/>
    <w:tmpl w:val="B8C01EFA"/>
    <w:lvl w:ilvl="0" w:tplc="ACE8DBEE">
      <w:numFmt w:val="bullet"/>
      <w:lvlText w:val="-"/>
      <w:lvlJc w:val="left"/>
      <w:pPr>
        <w:ind w:left="720" w:hanging="360"/>
      </w:pPr>
      <w:rPr>
        <w:rFonts w:ascii="Aptos" w:eastAsiaTheme="minorHAnsi" w:hAnsi="Apto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5397796"/>
    <w:multiLevelType w:val="hybridMultilevel"/>
    <w:tmpl w:val="738EA5E4"/>
    <w:lvl w:ilvl="0" w:tplc="96FA5FF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AD82C7B"/>
    <w:multiLevelType w:val="hybridMultilevel"/>
    <w:tmpl w:val="6B9A4B9C"/>
    <w:lvl w:ilvl="0" w:tplc="96FA5FF4">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70F119ED"/>
    <w:multiLevelType w:val="hybridMultilevel"/>
    <w:tmpl w:val="9AFC24F2"/>
    <w:lvl w:ilvl="0" w:tplc="96FA5FF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F024481"/>
    <w:multiLevelType w:val="hybridMultilevel"/>
    <w:tmpl w:val="DCBCBE7C"/>
    <w:lvl w:ilvl="0" w:tplc="A8985B02">
      <w:numFmt w:val="bullet"/>
      <w:lvlText w:val="-"/>
      <w:lvlJc w:val="left"/>
      <w:pPr>
        <w:ind w:left="720" w:hanging="360"/>
      </w:pPr>
      <w:rPr>
        <w:rFonts w:ascii="Aptos" w:eastAsiaTheme="minorHAnsi" w:hAnsi="Apto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09413514">
    <w:abstractNumId w:val="1"/>
  </w:num>
  <w:num w:numId="2" w16cid:durableId="226960023">
    <w:abstractNumId w:val="3"/>
  </w:num>
  <w:num w:numId="3" w16cid:durableId="1087921760">
    <w:abstractNumId w:val="6"/>
  </w:num>
  <w:num w:numId="4" w16cid:durableId="1187599897">
    <w:abstractNumId w:val="4"/>
  </w:num>
  <w:num w:numId="5" w16cid:durableId="148138119">
    <w:abstractNumId w:val="5"/>
  </w:num>
  <w:num w:numId="6" w16cid:durableId="825703120">
    <w:abstractNumId w:val="0"/>
  </w:num>
  <w:num w:numId="7" w16cid:durableId="974330646">
    <w:abstractNumId w:val="10"/>
  </w:num>
  <w:num w:numId="8" w16cid:durableId="1331520520">
    <w:abstractNumId w:val="9"/>
  </w:num>
  <w:num w:numId="9" w16cid:durableId="320549732">
    <w:abstractNumId w:val="7"/>
  </w:num>
  <w:num w:numId="10" w16cid:durableId="499005670">
    <w:abstractNumId w:val="2"/>
  </w:num>
  <w:num w:numId="11" w16cid:durableId="2114741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tienne Pretorius">
    <w15:presenceInfo w15:providerId="Windows Live" w15:userId="bf9cb92d435503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43A2CBB-1C5D-4B17-8E05-46CA08877DC3}"/>
    <w:docVar w:name="dgnword-eventsink" w:val="1385391360"/>
  </w:docVars>
  <w:rsids>
    <w:rsidRoot w:val="005D6841"/>
    <w:rsid w:val="00007595"/>
    <w:rsid w:val="000106F3"/>
    <w:rsid w:val="0002104A"/>
    <w:rsid w:val="000F44C5"/>
    <w:rsid w:val="000F50D8"/>
    <w:rsid w:val="000F7CFB"/>
    <w:rsid w:val="001331D9"/>
    <w:rsid w:val="00154B1E"/>
    <w:rsid w:val="00156CAA"/>
    <w:rsid w:val="001C19C1"/>
    <w:rsid w:val="00243FC5"/>
    <w:rsid w:val="00282939"/>
    <w:rsid w:val="00326E77"/>
    <w:rsid w:val="003A5B4B"/>
    <w:rsid w:val="00414A9F"/>
    <w:rsid w:val="00457E41"/>
    <w:rsid w:val="004A1FE9"/>
    <w:rsid w:val="004B444A"/>
    <w:rsid w:val="0051294F"/>
    <w:rsid w:val="00577C2B"/>
    <w:rsid w:val="00592023"/>
    <w:rsid w:val="005D6841"/>
    <w:rsid w:val="005F3B4D"/>
    <w:rsid w:val="006E776D"/>
    <w:rsid w:val="006F4C76"/>
    <w:rsid w:val="00762388"/>
    <w:rsid w:val="00795C82"/>
    <w:rsid w:val="007B2B0C"/>
    <w:rsid w:val="007F7059"/>
    <w:rsid w:val="0084691F"/>
    <w:rsid w:val="0096641B"/>
    <w:rsid w:val="0098646A"/>
    <w:rsid w:val="009A09A1"/>
    <w:rsid w:val="009A4F08"/>
    <w:rsid w:val="009B1728"/>
    <w:rsid w:val="00A32A45"/>
    <w:rsid w:val="00A92D8A"/>
    <w:rsid w:val="00B61265"/>
    <w:rsid w:val="00B76188"/>
    <w:rsid w:val="00BA171D"/>
    <w:rsid w:val="00BB108F"/>
    <w:rsid w:val="00C17F98"/>
    <w:rsid w:val="00D73BD0"/>
    <w:rsid w:val="00D760B1"/>
    <w:rsid w:val="00E550AF"/>
    <w:rsid w:val="00E6101F"/>
    <w:rsid w:val="00E649D8"/>
    <w:rsid w:val="00E90083"/>
    <w:rsid w:val="00E91ABF"/>
    <w:rsid w:val="00F51226"/>
    <w:rsid w:val="00F57F15"/>
    <w:rsid w:val="00FF152F"/>
    <w:rsid w:val="00FF7E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DC34"/>
  <w15:chartTrackingRefBased/>
  <w15:docId w15:val="{0558704B-80A0-4566-A3A1-014DE885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Aptos" w:cs="Arial"/>
        <w:bCs/>
        <w:kern w:val="2"/>
        <w:sz w:val="22"/>
        <w:szCs w:val="24"/>
        <w:lang w:val="en-ZA"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D68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D6841"/>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D684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D684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5D68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68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68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68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4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D68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D6841"/>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D6841"/>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5D6841"/>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5D684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D684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D684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D684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D6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8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84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D6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6841"/>
    <w:rPr>
      <w:i/>
      <w:iCs/>
      <w:color w:val="404040" w:themeColor="text1" w:themeTint="BF"/>
    </w:rPr>
  </w:style>
  <w:style w:type="paragraph" w:styleId="ListParagraph">
    <w:name w:val="List Paragraph"/>
    <w:basedOn w:val="Normal"/>
    <w:uiPriority w:val="34"/>
    <w:qFormat/>
    <w:rsid w:val="005D6841"/>
    <w:pPr>
      <w:ind w:left="720"/>
      <w:contextualSpacing/>
    </w:pPr>
  </w:style>
  <w:style w:type="character" w:styleId="IntenseEmphasis">
    <w:name w:val="Intense Emphasis"/>
    <w:basedOn w:val="DefaultParagraphFont"/>
    <w:uiPriority w:val="21"/>
    <w:qFormat/>
    <w:rsid w:val="005D6841"/>
    <w:rPr>
      <w:i/>
      <w:iCs/>
      <w:color w:val="365F91" w:themeColor="accent1" w:themeShade="BF"/>
    </w:rPr>
  </w:style>
  <w:style w:type="paragraph" w:styleId="IntenseQuote">
    <w:name w:val="Intense Quote"/>
    <w:basedOn w:val="Normal"/>
    <w:next w:val="Normal"/>
    <w:link w:val="IntenseQuoteChar"/>
    <w:uiPriority w:val="30"/>
    <w:qFormat/>
    <w:rsid w:val="005D68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D6841"/>
    <w:rPr>
      <w:i/>
      <w:iCs/>
      <w:color w:val="365F91" w:themeColor="accent1" w:themeShade="BF"/>
    </w:rPr>
  </w:style>
  <w:style w:type="character" w:styleId="IntenseReference">
    <w:name w:val="Intense Reference"/>
    <w:basedOn w:val="DefaultParagraphFont"/>
    <w:uiPriority w:val="32"/>
    <w:qFormat/>
    <w:rsid w:val="005D6841"/>
    <w:rPr>
      <w:b/>
      <w:bCs w:val="0"/>
      <w:smallCaps/>
      <w:color w:val="365F91" w:themeColor="accent1" w:themeShade="BF"/>
      <w:spacing w:val="5"/>
    </w:rPr>
  </w:style>
  <w:style w:type="character" w:styleId="Hyperlink">
    <w:name w:val="Hyperlink"/>
    <w:basedOn w:val="DefaultParagraphFont"/>
    <w:uiPriority w:val="99"/>
    <w:unhideWhenUsed/>
    <w:rsid w:val="003A5B4B"/>
    <w:rPr>
      <w:color w:val="0000FF" w:themeColor="hyperlink"/>
      <w:u w:val="single"/>
    </w:rPr>
  </w:style>
  <w:style w:type="character" w:styleId="UnresolvedMention">
    <w:name w:val="Unresolved Mention"/>
    <w:basedOn w:val="DefaultParagraphFont"/>
    <w:uiPriority w:val="99"/>
    <w:semiHidden/>
    <w:unhideWhenUsed/>
    <w:rsid w:val="003A5B4B"/>
    <w:rPr>
      <w:color w:val="605E5C"/>
      <w:shd w:val="clear" w:color="auto" w:fill="E1DFDD"/>
    </w:rPr>
  </w:style>
  <w:style w:type="paragraph" w:styleId="NormalWeb">
    <w:name w:val="Normal (Web)"/>
    <w:basedOn w:val="Normal"/>
    <w:uiPriority w:val="99"/>
    <w:semiHidden/>
    <w:unhideWhenUsed/>
    <w:rsid w:val="009A4F08"/>
    <w:pPr>
      <w:spacing w:before="100" w:beforeAutospacing="1" w:after="100" w:afterAutospacing="1" w:line="240" w:lineRule="auto"/>
    </w:pPr>
    <w:rPr>
      <w:rFonts w:ascii="Times New Roman" w:eastAsia="Times New Roman" w:hAnsi="Times New Roman" w:cs="Times New Roman"/>
      <w:bCs w:val="0"/>
      <w:kern w:val="0"/>
      <w:sz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6877">
      <w:bodyDiv w:val="1"/>
      <w:marLeft w:val="0"/>
      <w:marRight w:val="0"/>
      <w:marTop w:val="0"/>
      <w:marBottom w:val="0"/>
      <w:divBdr>
        <w:top w:val="none" w:sz="0" w:space="0" w:color="auto"/>
        <w:left w:val="none" w:sz="0" w:space="0" w:color="auto"/>
        <w:bottom w:val="none" w:sz="0" w:space="0" w:color="auto"/>
        <w:right w:val="none" w:sz="0" w:space="0" w:color="auto"/>
      </w:divBdr>
    </w:div>
    <w:div w:id="318924981">
      <w:bodyDiv w:val="1"/>
      <w:marLeft w:val="0"/>
      <w:marRight w:val="0"/>
      <w:marTop w:val="0"/>
      <w:marBottom w:val="0"/>
      <w:divBdr>
        <w:top w:val="none" w:sz="0" w:space="0" w:color="auto"/>
        <w:left w:val="none" w:sz="0" w:space="0" w:color="auto"/>
        <w:bottom w:val="none" w:sz="0" w:space="0" w:color="auto"/>
        <w:right w:val="none" w:sz="0" w:space="0" w:color="auto"/>
      </w:divBdr>
    </w:div>
    <w:div w:id="340856697">
      <w:bodyDiv w:val="1"/>
      <w:marLeft w:val="0"/>
      <w:marRight w:val="0"/>
      <w:marTop w:val="0"/>
      <w:marBottom w:val="0"/>
      <w:divBdr>
        <w:top w:val="none" w:sz="0" w:space="0" w:color="auto"/>
        <w:left w:val="none" w:sz="0" w:space="0" w:color="auto"/>
        <w:bottom w:val="none" w:sz="0" w:space="0" w:color="auto"/>
        <w:right w:val="none" w:sz="0" w:space="0" w:color="auto"/>
      </w:divBdr>
    </w:div>
    <w:div w:id="790826887">
      <w:bodyDiv w:val="1"/>
      <w:marLeft w:val="0"/>
      <w:marRight w:val="0"/>
      <w:marTop w:val="0"/>
      <w:marBottom w:val="0"/>
      <w:divBdr>
        <w:top w:val="none" w:sz="0" w:space="0" w:color="auto"/>
        <w:left w:val="none" w:sz="0" w:space="0" w:color="auto"/>
        <w:bottom w:val="none" w:sz="0" w:space="0" w:color="auto"/>
        <w:right w:val="none" w:sz="0" w:space="0" w:color="auto"/>
      </w:divBdr>
    </w:div>
    <w:div w:id="1330713179">
      <w:bodyDiv w:val="1"/>
      <w:marLeft w:val="0"/>
      <w:marRight w:val="0"/>
      <w:marTop w:val="0"/>
      <w:marBottom w:val="0"/>
      <w:divBdr>
        <w:top w:val="none" w:sz="0" w:space="0" w:color="auto"/>
        <w:left w:val="none" w:sz="0" w:space="0" w:color="auto"/>
        <w:bottom w:val="none" w:sz="0" w:space="0" w:color="auto"/>
        <w:right w:val="none" w:sz="0" w:space="0" w:color="auto"/>
      </w:divBdr>
    </w:div>
    <w:div w:id="1414861769">
      <w:bodyDiv w:val="1"/>
      <w:marLeft w:val="0"/>
      <w:marRight w:val="0"/>
      <w:marTop w:val="0"/>
      <w:marBottom w:val="0"/>
      <w:divBdr>
        <w:top w:val="none" w:sz="0" w:space="0" w:color="auto"/>
        <w:left w:val="none" w:sz="0" w:space="0" w:color="auto"/>
        <w:bottom w:val="none" w:sz="0" w:space="0" w:color="auto"/>
        <w:right w:val="none" w:sz="0" w:space="0" w:color="auto"/>
      </w:divBdr>
    </w:div>
    <w:div w:id="1752195668">
      <w:bodyDiv w:val="1"/>
      <w:marLeft w:val="0"/>
      <w:marRight w:val="0"/>
      <w:marTop w:val="0"/>
      <w:marBottom w:val="0"/>
      <w:divBdr>
        <w:top w:val="none" w:sz="0" w:space="0" w:color="auto"/>
        <w:left w:val="none" w:sz="0" w:space="0" w:color="auto"/>
        <w:bottom w:val="none" w:sz="0" w:space="0" w:color="auto"/>
        <w:right w:val="none" w:sz="0" w:space="0" w:color="auto"/>
      </w:divBdr>
    </w:div>
    <w:div w:id="1756240310">
      <w:bodyDiv w:val="1"/>
      <w:marLeft w:val="0"/>
      <w:marRight w:val="0"/>
      <w:marTop w:val="0"/>
      <w:marBottom w:val="0"/>
      <w:divBdr>
        <w:top w:val="none" w:sz="0" w:space="0" w:color="auto"/>
        <w:left w:val="none" w:sz="0" w:space="0" w:color="auto"/>
        <w:bottom w:val="none" w:sz="0" w:space="0" w:color="auto"/>
        <w:right w:val="none" w:sz="0" w:space="0" w:color="auto"/>
      </w:divBdr>
    </w:div>
    <w:div w:id="1814833301">
      <w:bodyDiv w:val="1"/>
      <w:marLeft w:val="0"/>
      <w:marRight w:val="0"/>
      <w:marTop w:val="0"/>
      <w:marBottom w:val="0"/>
      <w:divBdr>
        <w:top w:val="none" w:sz="0" w:space="0" w:color="auto"/>
        <w:left w:val="none" w:sz="0" w:space="0" w:color="auto"/>
        <w:bottom w:val="none" w:sz="0" w:space="0" w:color="auto"/>
        <w:right w:val="none" w:sz="0" w:space="0" w:color="auto"/>
      </w:divBdr>
    </w:div>
    <w:div w:id="210379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torius@xis.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Schollie Hirschfield</dc:creator>
  <cp:keywords/>
  <dc:description/>
  <cp:lastModifiedBy>Etienne Pretorius</cp:lastModifiedBy>
  <cp:revision>18</cp:revision>
  <dcterms:created xsi:type="dcterms:W3CDTF">2024-10-09T10:31:00Z</dcterms:created>
  <dcterms:modified xsi:type="dcterms:W3CDTF">2024-10-09T11:04:00Z</dcterms:modified>
</cp:coreProperties>
</file>